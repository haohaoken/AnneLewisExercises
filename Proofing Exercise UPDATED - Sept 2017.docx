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F260E8" w14:textId="697353D3" w:rsidR="00FE404D" w:rsidRPr="00FE404D" w:rsidRDefault="00FE404D" w:rsidP="00FE404D">
      <w:pPr>
        <w:jc w:val="center"/>
        <w:rPr>
          <w:b/>
        </w:rPr>
      </w:pPr>
      <w:r>
        <w:rPr>
          <w:b/>
        </w:rPr>
        <w:t>Ann</w:t>
      </w:r>
      <w:r w:rsidR="003417C9">
        <w:rPr>
          <w:b/>
        </w:rPr>
        <w:t>e Lewis Strategies Proofing Exercise</w:t>
      </w:r>
    </w:p>
    <w:p w14:paraId="4F7C8397" w14:textId="77777777" w:rsidR="00FE404D" w:rsidRDefault="00FE404D" w:rsidP="00AC45C3"/>
    <w:p w14:paraId="76D1137D" w14:textId="77777777" w:rsidR="00FE404D" w:rsidRDefault="00FE404D" w:rsidP="00AC45C3">
      <w:pPr>
        <w:rPr>
          <w:i/>
        </w:rPr>
      </w:pPr>
      <w:r w:rsidRPr="00FE404D">
        <w:rPr>
          <w:i/>
        </w:rPr>
        <w:t xml:space="preserve">Please </w:t>
      </w:r>
      <w:r>
        <w:rPr>
          <w:i/>
        </w:rPr>
        <w:t>complete a careful edit of the following pieces of writing using track changes.</w:t>
      </w:r>
    </w:p>
    <w:p w14:paraId="4DE5A83B" w14:textId="77777777" w:rsidR="00FE404D" w:rsidRDefault="00FE404D" w:rsidP="00AC45C3">
      <w:pPr>
        <w:rPr>
          <w:i/>
        </w:rPr>
      </w:pPr>
    </w:p>
    <w:p w14:paraId="7E73C927" w14:textId="77777777" w:rsidR="00FE404D" w:rsidRDefault="00FE404D" w:rsidP="00AC45C3">
      <w:pPr>
        <w:rPr>
          <w:i/>
        </w:rPr>
      </w:pPr>
      <w:r>
        <w:rPr>
          <w:i/>
        </w:rPr>
        <w:t xml:space="preserve">The first one is an email, and you can assume the client has already approved this copy so no substantial rewriting changes are required. You should be carefully checking for accuracy of any stated claims, grammar, spelling and consistency. </w:t>
      </w:r>
    </w:p>
    <w:p w14:paraId="3AF8E8AF" w14:textId="77777777" w:rsidR="00FE404D" w:rsidRDefault="00FE404D" w:rsidP="00AC45C3">
      <w:pPr>
        <w:rPr>
          <w:i/>
        </w:rPr>
      </w:pPr>
    </w:p>
    <w:p w14:paraId="7A0363CD" w14:textId="77777777" w:rsidR="00FE404D" w:rsidRPr="00FE404D" w:rsidRDefault="00FE404D" w:rsidP="00AC45C3">
      <w:pPr>
        <w:rPr>
          <w:i/>
        </w:rPr>
      </w:pPr>
      <w:r>
        <w:rPr>
          <w:i/>
        </w:rPr>
        <w:t>The second is an excerpt from a client proposal. Again, no substantial rewriting changes are required, but you should be checking for spelling, grammar, consistency and style.</w:t>
      </w:r>
    </w:p>
    <w:p w14:paraId="6F18B4B1" w14:textId="77777777" w:rsidR="00FE404D" w:rsidRDefault="00FE404D" w:rsidP="00AC45C3">
      <w:pPr>
        <w:rPr>
          <w:b/>
          <w:u w:val="single"/>
        </w:rPr>
      </w:pPr>
      <w:bookmarkStart w:id="0" w:name="_GoBack"/>
      <w:bookmarkEnd w:id="0"/>
    </w:p>
    <w:p w14:paraId="21D8E902" w14:textId="038C65C9" w:rsidR="00355AB5" w:rsidRPr="00355AB5" w:rsidRDefault="00355AB5" w:rsidP="00AC45C3">
      <w:pPr>
        <w:rPr>
          <w:b/>
          <w:u w:val="single"/>
        </w:rPr>
      </w:pPr>
      <w:r w:rsidRPr="00355AB5">
        <w:rPr>
          <w:b/>
          <w:u w:val="single"/>
        </w:rPr>
        <w:t>Email</w:t>
      </w:r>
    </w:p>
    <w:p w14:paraId="196FAB33" w14:textId="77777777" w:rsidR="00355AB5" w:rsidRDefault="00355AB5" w:rsidP="00AC45C3"/>
    <w:tbl>
      <w:tblPr>
        <w:tblW w:w="5000" w:type="pct"/>
        <w:tblCellSpacing w:w="0" w:type="dxa"/>
        <w:tblCellMar>
          <w:left w:w="0" w:type="dxa"/>
          <w:right w:w="0" w:type="dxa"/>
        </w:tblCellMar>
        <w:tblLook w:val="04A0" w:firstRow="1" w:lastRow="0" w:firstColumn="1" w:lastColumn="0" w:noHBand="0" w:noVBand="1"/>
      </w:tblPr>
      <w:tblGrid>
        <w:gridCol w:w="9510"/>
      </w:tblGrid>
      <w:tr w:rsidR="0088718C" w:rsidRPr="0088718C" w14:paraId="4AA10789" w14:textId="77777777" w:rsidTr="0088718C">
        <w:trPr>
          <w:tblCellSpacing w:w="0" w:type="dxa"/>
        </w:trPr>
        <w:tc>
          <w:tcPr>
            <w:tcW w:w="0" w:type="auto"/>
            <w:shd w:val="clear" w:color="auto" w:fill="FFFFFF"/>
            <w:tcMar>
              <w:top w:w="150" w:type="dxa"/>
              <w:left w:w="75" w:type="dxa"/>
              <w:bottom w:w="150" w:type="dxa"/>
              <w:right w:w="75" w:type="dxa"/>
            </w:tcMar>
            <w:vAlign w:val="center"/>
            <w:hideMark/>
          </w:tcPr>
          <w:p w14:paraId="3D391EE5" w14:textId="53630A10" w:rsidR="0088718C" w:rsidRDefault="0088718C" w:rsidP="0088718C">
            <w:pPr>
              <w:rPr>
                <w:rFonts w:ascii="Times" w:hAnsi="Times" w:cs="Times New Roman"/>
                <w:sz w:val="28"/>
                <w:szCs w:val="28"/>
              </w:rPr>
            </w:pPr>
            <w:r>
              <w:rPr>
                <w:rFonts w:ascii="Times" w:hAnsi="Times" w:cs="Times New Roman"/>
                <w:sz w:val="28"/>
                <w:szCs w:val="28"/>
              </w:rPr>
              <w:t>First Name,</w:t>
            </w:r>
          </w:p>
          <w:p w14:paraId="1985DD9C" w14:textId="77777777" w:rsidR="0088718C" w:rsidRDefault="0088718C" w:rsidP="0088718C">
            <w:pPr>
              <w:rPr>
                <w:rFonts w:ascii="Times" w:hAnsi="Times" w:cs="Times New Roman"/>
                <w:sz w:val="28"/>
                <w:szCs w:val="28"/>
              </w:rPr>
            </w:pPr>
          </w:p>
          <w:p w14:paraId="2287B114" w14:textId="0E8BA3ED" w:rsidR="00C144A0" w:rsidRPr="0088718C" w:rsidRDefault="0088718C" w:rsidP="00FF7E35">
            <w:pPr>
              <w:rPr>
                <w:rFonts w:ascii="Times" w:hAnsi="Times" w:cs="Times New Roman"/>
                <w:sz w:val="28"/>
                <w:szCs w:val="28"/>
              </w:rPr>
            </w:pPr>
            <w:r w:rsidRPr="0088718C">
              <w:rPr>
                <w:rFonts w:ascii="Times" w:hAnsi="Times" w:cs="Times New Roman"/>
                <w:sz w:val="28"/>
                <w:szCs w:val="28"/>
              </w:rPr>
              <w:t>It sounds too horrible to be true, but this</w:t>
            </w:r>
            <w:r>
              <w:rPr>
                <w:rFonts w:ascii="Times" w:hAnsi="Times" w:cs="Times New Roman"/>
                <w:sz w:val="28"/>
                <w:szCs w:val="28"/>
              </w:rPr>
              <w:t xml:space="preserve"> really</w:t>
            </w:r>
            <w:r w:rsidRPr="0088718C">
              <w:rPr>
                <w:rFonts w:ascii="Times" w:hAnsi="Times" w:cs="Times New Roman"/>
                <w:sz w:val="28"/>
                <w:szCs w:val="28"/>
              </w:rPr>
              <w:t xml:space="preserve"> is really happening: Donald Trump picked </w:t>
            </w:r>
            <w:r w:rsidR="00FF7E35">
              <w:rPr>
                <w:rFonts w:ascii="Times" w:hAnsi="Times" w:cs="Times New Roman"/>
                <w:sz w:val="28"/>
                <w:szCs w:val="28"/>
              </w:rPr>
              <w:t>Scott Pruitt</w:t>
            </w:r>
            <w:r w:rsidRPr="0088718C">
              <w:rPr>
                <w:rFonts w:ascii="Times" w:hAnsi="Times" w:cs="Times New Roman"/>
                <w:sz w:val="28"/>
                <w:szCs w:val="28"/>
              </w:rPr>
              <w:t xml:space="preserve"> as </w:t>
            </w:r>
            <w:r w:rsidR="00FF7E35">
              <w:rPr>
                <w:rFonts w:ascii="Times" w:hAnsi="Times" w:cs="Times New Roman"/>
                <w:sz w:val="28"/>
                <w:szCs w:val="28"/>
              </w:rPr>
              <w:t>the chair of the Environmental Protection Association, and climate deniers</w:t>
            </w:r>
            <w:r w:rsidRPr="0088718C">
              <w:rPr>
                <w:rFonts w:ascii="Times" w:hAnsi="Times" w:cs="Times New Roman"/>
                <w:sz w:val="28"/>
                <w:szCs w:val="28"/>
              </w:rPr>
              <w:t xml:space="preserve"> are </w:t>
            </w:r>
            <w:r w:rsidRPr="0088718C">
              <w:rPr>
                <w:rFonts w:ascii="Times" w:hAnsi="Times" w:cs="Times New Roman"/>
                <w:i/>
                <w:iCs/>
                <w:sz w:val="28"/>
                <w:szCs w:val="28"/>
              </w:rPr>
              <w:t>thrilled.</w:t>
            </w:r>
            <w:r w:rsidR="00FF7E35">
              <w:rPr>
                <w:rFonts w:ascii="Times" w:hAnsi="Times" w:cs="Times New Roman"/>
                <w:sz w:val="28"/>
                <w:szCs w:val="28"/>
              </w:rPr>
              <w:br/>
            </w:r>
            <w:r w:rsidR="00FF7E35">
              <w:rPr>
                <w:rFonts w:ascii="Times" w:hAnsi="Times" w:cs="Times New Roman"/>
                <w:sz w:val="28"/>
                <w:szCs w:val="28"/>
              </w:rPr>
              <w:br/>
              <w:t>It's no secret why:</w:t>
            </w:r>
            <w:r w:rsidRPr="0088718C">
              <w:rPr>
                <w:rFonts w:ascii="Times" w:hAnsi="Times" w:cs="Times New Roman"/>
                <w:sz w:val="28"/>
                <w:szCs w:val="28"/>
              </w:rPr>
              <w:t xml:space="preserve"> </w:t>
            </w:r>
            <w:r w:rsidR="00FF7E35">
              <w:rPr>
                <w:rFonts w:ascii="Times" w:hAnsi="Times" w:cs="Times New Roman"/>
                <w:sz w:val="28"/>
                <w:szCs w:val="28"/>
              </w:rPr>
              <w:t>Pruitt</w:t>
            </w:r>
            <w:r w:rsidRPr="0088718C">
              <w:rPr>
                <w:rFonts w:ascii="Times" w:hAnsi="Times" w:cs="Times New Roman"/>
                <w:sz w:val="28"/>
                <w:szCs w:val="28"/>
              </w:rPr>
              <w:t xml:space="preserve"> has spent h</w:t>
            </w:r>
            <w:r>
              <w:rPr>
                <w:rFonts w:ascii="Times" w:hAnsi="Times" w:cs="Times New Roman"/>
                <w:sz w:val="28"/>
                <w:szCs w:val="28"/>
              </w:rPr>
              <w:t xml:space="preserve">is </w:t>
            </w:r>
            <w:r w:rsidR="00FF7E35">
              <w:rPr>
                <w:rFonts w:ascii="Times" w:hAnsi="Times" w:cs="Times New Roman"/>
                <w:sz w:val="28"/>
                <w:szCs w:val="28"/>
              </w:rPr>
              <w:t xml:space="preserve">career fighting against environmental protections As attorney general of </w:t>
            </w:r>
            <w:proofErr w:type="gramStart"/>
            <w:r w:rsidR="00FF7E35">
              <w:rPr>
                <w:rFonts w:ascii="Times" w:hAnsi="Times" w:cs="Times New Roman"/>
                <w:sz w:val="28"/>
                <w:szCs w:val="28"/>
              </w:rPr>
              <w:t>Oklahoma</w:t>
            </w:r>
            <w:r w:rsidRPr="0088718C">
              <w:rPr>
                <w:rFonts w:ascii="Times" w:hAnsi="Times" w:cs="Times New Roman"/>
                <w:sz w:val="28"/>
                <w:szCs w:val="28"/>
              </w:rPr>
              <w:t>,</w:t>
            </w:r>
            <w:proofErr w:type="gramEnd"/>
            <w:r w:rsidR="00FF7E35">
              <w:rPr>
                <w:rFonts w:ascii="Times" w:hAnsi="Times" w:cs="Times New Roman"/>
                <w:sz w:val="28"/>
                <w:szCs w:val="28"/>
              </w:rPr>
              <w:t xml:space="preserve"> he sued the EPA to block President Obama’s policies for clean air and water</w:t>
            </w:r>
            <w:r w:rsidRPr="0088718C">
              <w:rPr>
                <w:rFonts w:ascii="Times" w:hAnsi="Times" w:cs="Times New Roman"/>
                <w:sz w:val="28"/>
                <w:szCs w:val="28"/>
              </w:rPr>
              <w:t>.</w:t>
            </w:r>
            <w:r w:rsidR="00FF7E35">
              <w:rPr>
                <w:rFonts w:ascii="Times" w:hAnsi="Times" w:cs="Times New Roman"/>
                <w:sz w:val="28"/>
                <w:szCs w:val="28"/>
              </w:rPr>
              <w:t xml:space="preserve"> He’s long denied the existence of climate change, and he even called a reporter’s question about climate change in the aftermath of Hurricane Irma “offensive.” </w:t>
            </w:r>
            <w:r w:rsidRPr="0088718C">
              <w:rPr>
                <w:rFonts w:ascii="Times" w:hAnsi="Times" w:cs="Times New Roman"/>
                <w:b/>
                <w:bCs/>
                <w:sz w:val="28"/>
                <w:szCs w:val="28"/>
              </w:rPr>
              <w:t xml:space="preserve">Unless we act now, </w:t>
            </w:r>
            <w:r w:rsidR="00FF7E35">
              <w:rPr>
                <w:rFonts w:ascii="Times" w:hAnsi="Times" w:cs="Times New Roman"/>
                <w:b/>
                <w:bCs/>
                <w:sz w:val="28"/>
                <w:szCs w:val="28"/>
              </w:rPr>
              <w:t>he could dismantle the EPA</w:t>
            </w:r>
            <w:r w:rsidRPr="0088718C">
              <w:rPr>
                <w:rFonts w:ascii="Times" w:hAnsi="Times" w:cs="Times New Roman"/>
                <w:b/>
                <w:bCs/>
                <w:sz w:val="28"/>
                <w:szCs w:val="28"/>
              </w:rPr>
              <w:t>.</w:t>
            </w:r>
            <w:r w:rsidRPr="0088718C">
              <w:rPr>
                <w:rFonts w:ascii="Times" w:hAnsi="Times" w:cs="Times New Roman"/>
                <w:sz w:val="28"/>
                <w:szCs w:val="28"/>
              </w:rPr>
              <w:br/>
            </w:r>
            <w:r w:rsidRPr="0088718C">
              <w:rPr>
                <w:rFonts w:ascii="Times" w:hAnsi="Times" w:cs="Times New Roman"/>
                <w:sz w:val="28"/>
                <w:szCs w:val="28"/>
              </w:rPr>
              <w:br/>
            </w:r>
            <w:r>
              <w:rPr>
                <w:rFonts w:ascii="Times" w:hAnsi="Times" w:cs="Times New Roman"/>
                <w:sz w:val="28"/>
                <w:szCs w:val="28"/>
              </w:rPr>
              <w:t xml:space="preserve">Trump </w:t>
            </w:r>
            <w:r w:rsidR="00FF7E35">
              <w:rPr>
                <w:rFonts w:ascii="Times" w:hAnsi="Times" w:cs="Times New Roman"/>
                <w:sz w:val="28"/>
                <w:szCs w:val="28"/>
              </w:rPr>
              <w:t>has filled</w:t>
            </w:r>
            <w:r>
              <w:rPr>
                <w:rFonts w:ascii="Times" w:hAnsi="Times" w:cs="Times New Roman"/>
                <w:sz w:val="28"/>
                <w:szCs w:val="28"/>
              </w:rPr>
              <w:t xml:space="preserve"> his Presidential cabinet with some seriously scary people and w</w:t>
            </w:r>
            <w:r w:rsidRPr="0088718C">
              <w:rPr>
                <w:rFonts w:ascii="Times" w:hAnsi="Times" w:cs="Times New Roman"/>
                <w:sz w:val="28"/>
                <w:szCs w:val="28"/>
              </w:rPr>
              <w:t xml:space="preserve">e need 25,000 Democrats to speak out right now. </w:t>
            </w:r>
            <w:r w:rsidRPr="0088718C">
              <w:rPr>
                <w:rFonts w:ascii="Times" w:hAnsi="Times" w:cs="Times New Roman"/>
                <w:b/>
                <w:bCs/>
                <w:sz w:val="28"/>
                <w:szCs w:val="28"/>
              </w:rPr>
              <w:t>Add your name to</w:t>
            </w:r>
            <w:r>
              <w:rPr>
                <w:rFonts w:ascii="Times" w:hAnsi="Times" w:cs="Times New Roman"/>
                <w:b/>
                <w:bCs/>
                <w:sz w:val="28"/>
                <w:szCs w:val="28"/>
              </w:rPr>
              <w:t xml:space="preserve"> be one of 25,0000 people</w:t>
            </w:r>
            <w:r w:rsidRPr="0088718C">
              <w:rPr>
                <w:rFonts w:ascii="Times" w:hAnsi="Times" w:cs="Times New Roman"/>
                <w:b/>
                <w:bCs/>
                <w:sz w:val="28"/>
                <w:szCs w:val="28"/>
              </w:rPr>
              <w:t xml:space="preserve"> demand</w:t>
            </w:r>
            <w:r>
              <w:rPr>
                <w:rFonts w:ascii="Times" w:hAnsi="Times" w:cs="Times New Roman"/>
                <w:b/>
                <w:bCs/>
                <w:sz w:val="28"/>
                <w:szCs w:val="28"/>
              </w:rPr>
              <w:t>ing</w:t>
            </w:r>
            <w:r w:rsidRPr="0088718C">
              <w:rPr>
                <w:rFonts w:ascii="Times" w:hAnsi="Times" w:cs="Times New Roman"/>
                <w:b/>
                <w:bCs/>
                <w:sz w:val="28"/>
                <w:szCs w:val="28"/>
              </w:rPr>
              <w:t xml:space="preserve"> </w:t>
            </w:r>
            <w:r>
              <w:rPr>
                <w:rFonts w:ascii="Times" w:hAnsi="Times" w:cs="Times New Roman"/>
                <w:b/>
                <w:bCs/>
                <w:sz w:val="28"/>
                <w:szCs w:val="28"/>
              </w:rPr>
              <w:t xml:space="preserve">that </w:t>
            </w:r>
            <w:r w:rsidRPr="0088718C">
              <w:rPr>
                <w:rFonts w:ascii="Times" w:hAnsi="Times" w:cs="Times New Roman"/>
                <w:b/>
                <w:bCs/>
                <w:sz w:val="28"/>
                <w:szCs w:val="28"/>
              </w:rPr>
              <w:t xml:space="preserve">Trump </w:t>
            </w:r>
            <w:r w:rsidR="00FF7E35">
              <w:rPr>
                <w:rFonts w:ascii="Times" w:hAnsi="Times" w:cs="Times New Roman"/>
                <w:b/>
                <w:bCs/>
                <w:sz w:val="28"/>
                <w:szCs w:val="28"/>
              </w:rPr>
              <w:t>removes</w:t>
            </w:r>
            <w:r w:rsidRPr="0088718C">
              <w:rPr>
                <w:rFonts w:ascii="Times" w:hAnsi="Times" w:cs="Times New Roman"/>
                <w:b/>
                <w:bCs/>
                <w:sz w:val="28"/>
                <w:szCs w:val="28"/>
              </w:rPr>
              <w:t xml:space="preserve"> </w:t>
            </w:r>
            <w:r w:rsidR="00FF7E35">
              <w:rPr>
                <w:rFonts w:ascii="Times" w:hAnsi="Times" w:cs="Times New Roman"/>
                <w:b/>
                <w:bCs/>
                <w:sz w:val="28"/>
                <w:szCs w:val="28"/>
              </w:rPr>
              <w:t>Scott Pruitt from the EPA</w:t>
            </w:r>
            <w:r w:rsidRPr="0088718C">
              <w:rPr>
                <w:rFonts w:ascii="Times" w:hAnsi="Times" w:cs="Times New Roman"/>
                <w:b/>
                <w:bCs/>
                <w:sz w:val="28"/>
                <w:szCs w:val="28"/>
              </w:rPr>
              <w:t>!</w:t>
            </w:r>
          </w:p>
        </w:tc>
      </w:tr>
      <w:tr w:rsidR="0088718C" w:rsidRPr="0088718C" w14:paraId="0B7A71DE" w14:textId="77777777" w:rsidTr="0088718C">
        <w:trPr>
          <w:tblCellSpacing w:w="0" w:type="dxa"/>
        </w:trPr>
        <w:tc>
          <w:tcPr>
            <w:tcW w:w="0" w:type="auto"/>
            <w:shd w:val="clear" w:color="auto" w:fill="FFFFFF"/>
            <w:tcMar>
              <w:top w:w="150" w:type="dxa"/>
              <w:left w:w="0" w:type="dxa"/>
              <w:bottom w:w="150" w:type="dxa"/>
              <w:right w:w="0" w:type="dxa"/>
            </w:tcMar>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9510"/>
            </w:tblGrid>
            <w:tr w:rsidR="0088718C" w:rsidRPr="0088718C" w14:paraId="2CC20931" w14:textId="77777777">
              <w:trPr>
                <w:tblCellSpacing w:w="0" w:type="dxa"/>
                <w:jc w:val="center"/>
              </w:trPr>
              <w:tc>
                <w:tcPr>
                  <w:tcW w:w="0" w:type="auto"/>
                  <w:vAlign w:val="center"/>
                  <w:hideMark/>
                </w:tcPr>
                <w:tbl>
                  <w:tblPr>
                    <w:tblW w:w="0" w:type="auto"/>
                    <w:jc w:val="center"/>
                    <w:tblCellSpacing w:w="0" w:type="dxa"/>
                    <w:tblCellMar>
                      <w:left w:w="0" w:type="dxa"/>
                      <w:right w:w="0" w:type="dxa"/>
                    </w:tblCellMar>
                    <w:tblLook w:val="04A0" w:firstRow="1" w:lastRow="0" w:firstColumn="1" w:lastColumn="0" w:noHBand="0" w:noVBand="1"/>
                  </w:tblPr>
                  <w:tblGrid>
                    <w:gridCol w:w="4600"/>
                  </w:tblGrid>
                  <w:tr w:rsidR="0088718C" w:rsidRPr="0088718C" w14:paraId="1C69A3AF" w14:textId="77777777">
                    <w:trPr>
                      <w:tblCellSpacing w:w="0" w:type="dxa"/>
                      <w:jc w:val="center"/>
                    </w:trPr>
                    <w:tc>
                      <w:tcPr>
                        <w:tcW w:w="4600" w:type="dxa"/>
                        <w:tcBorders>
                          <w:top w:val="single" w:sz="6" w:space="0" w:color="0460F8"/>
                          <w:left w:val="single" w:sz="6" w:space="0" w:color="0460F8"/>
                          <w:bottom w:val="single" w:sz="36" w:space="0" w:color="0460F8"/>
                          <w:right w:val="single" w:sz="6" w:space="0" w:color="0460F8"/>
                        </w:tcBorders>
                        <w:shd w:val="clear" w:color="auto" w:fill="4C8EFA"/>
                        <w:tcMar>
                          <w:top w:w="120" w:type="dxa"/>
                          <w:left w:w="120" w:type="dxa"/>
                          <w:bottom w:w="120" w:type="dxa"/>
                          <w:right w:w="120" w:type="dxa"/>
                        </w:tcMar>
                        <w:vAlign w:val="center"/>
                        <w:hideMark/>
                      </w:tcPr>
                      <w:p w14:paraId="1EAAE03F" w14:textId="7E0F8678" w:rsidR="0088718C" w:rsidRPr="0088718C" w:rsidRDefault="0088718C" w:rsidP="00FF7E35">
                        <w:pPr>
                          <w:jc w:val="center"/>
                          <w:rPr>
                            <w:rFonts w:ascii="Times" w:hAnsi="Times" w:cs="Times New Roman"/>
                            <w:color w:val="FFFFFF" w:themeColor="background1"/>
                            <w:sz w:val="28"/>
                            <w:szCs w:val="28"/>
                          </w:rPr>
                        </w:pPr>
                        <w:bookmarkStart w:id="1" w:name="m_3751997126411841708_m_5856982677328595"/>
                        <w:r>
                          <w:rPr>
                            <w:rFonts w:ascii="Times" w:hAnsi="Times" w:cs="Times New Roman"/>
                            <w:b/>
                            <w:bCs/>
                            <w:color w:val="FFFFFF" w:themeColor="background1"/>
                            <w:sz w:val="28"/>
                            <w:szCs w:val="28"/>
                          </w:rPr>
                          <w:t xml:space="preserve">Stop </w:t>
                        </w:r>
                        <w:bookmarkEnd w:id="1"/>
                        <w:r w:rsidR="00FF7E35">
                          <w:rPr>
                            <w:rFonts w:ascii="Times" w:hAnsi="Times" w:cs="Times New Roman"/>
                            <w:b/>
                            <w:bCs/>
                            <w:color w:val="FFFFFF" w:themeColor="background1"/>
                            <w:sz w:val="28"/>
                            <w:szCs w:val="28"/>
                          </w:rPr>
                          <w:t>Scott Pruitt</w:t>
                        </w:r>
                      </w:p>
                    </w:tc>
                  </w:tr>
                </w:tbl>
                <w:p w14:paraId="1BB93F67" w14:textId="77777777" w:rsidR="0088718C" w:rsidRPr="0088718C" w:rsidRDefault="0088718C" w:rsidP="0088718C">
                  <w:pPr>
                    <w:rPr>
                      <w:rFonts w:ascii="Times" w:hAnsi="Times" w:cs="Times New Roman"/>
                      <w:sz w:val="28"/>
                      <w:szCs w:val="28"/>
                    </w:rPr>
                  </w:pPr>
                </w:p>
              </w:tc>
            </w:tr>
          </w:tbl>
          <w:p w14:paraId="2AE76E2D" w14:textId="77777777" w:rsidR="0088718C" w:rsidRPr="0088718C" w:rsidRDefault="0088718C" w:rsidP="0088718C">
            <w:pPr>
              <w:rPr>
                <w:rFonts w:ascii="Times" w:hAnsi="Times" w:cs="Times New Roman"/>
                <w:sz w:val="28"/>
                <w:szCs w:val="28"/>
              </w:rPr>
            </w:pPr>
          </w:p>
        </w:tc>
      </w:tr>
      <w:tr w:rsidR="0088718C" w:rsidRPr="0088718C" w14:paraId="05DF45E5" w14:textId="77777777" w:rsidTr="0088718C">
        <w:trPr>
          <w:tblCellSpacing w:w="0" w:type="dxa"/>
        </w:trPr>
        <w:tc>
          <w:tcPr>
            <w:tcW w:w="0" w:type="auto"/>
            <w:shd w:val="clear" w:color="auto" w:fill="FFFFFF"/>
            <w:tcMar>
              <w:top w:w="150" w:type="dxa"/>
              <w:left w:w="75" w:type="dxa"/>
              <w:bottom w:w="150" w:type="dxa"/>
              <w:right w:w="75" w:type="dxa"/>
            </w:tcMar>
            <w:vAlign w:val="center"/>
            <w:hideMark/>
          </w:tcPr>
          <w:p w14:paraId="736F09FE" w14:textId="40797509" w:rsidR="00C144A0" w:rsidRPr="0088718C" w:rsidRDefault="0088718C" w:rsidP="00FF7E35">
            <w:pPr>
              <w:rPr>
                <w:rFonts w:ascii="Times" w:hAnsi="Times" w:cs="Times New Roman"/>
                <w:sz w:val="28"/>
                <w:szCs w:val="28"/>
              </w:rPr>
            </w:pPr>
            <w:r w:rsidRPr="0088718C">
              <w:rPr>
                <w:rFonts w:ascii="Times" w:hAnsi="Times" w:cs="Times New Roman"/>
                <w:sz w:val="28"/>
                <w:szCs w:val="28"/>
              </w:rPr>
              <w:t>Thanks</w:t>
            </w:r>
            <w:r>
              <w:rPr>
                <w:rFonts w:ascii="Times" w:hAnsi="Times" w:cs="Times New Roman"/>
                <w:sz w:val="28"/>
                <w:szCs w:val="28"/>
              </w:rPr>
              <w:t xml:space="preserve"> you</w:t>
            </w:r>
            <w:r w:rsidRPr="0088718C">
              <w:rPr>
                <w:rFonts w:ascii="Times" w:hAnsi="Times" w:cs="Times New Roman"/>
                <w:sz w:val="28"/>
                <w:szCs w:val="28"/>
              </w:rPr>
              <w:t xml:space="preserve"> for taking action.</w:t>
            </w:r>
            <w:r>
              <w:rPr>
                <w:rFonts w:ascii="Times" w:hAnsi="Times" w:cs="Times New Roman"/>
                <w:sz w:val="28"/>
                <w:szCs w:val="28"/>
              </w:rPr>
              <w:t xml:space="preserve"> Together we will </w:t>
            </w:r>
            <w:r w:rsidR="00FF7E35">
              <w:rPr>
                <w:rFonts w:ascii="Times" w:hAnsi="Times" w:cs="Times New Roman"/>
                <w:sz w:val="28"/>
                <w:szCs w:val="28"/>
              </w:rPr>
              <w:t>protect the environment</w:t>
            </w:r>
            <w:r>
              <w:rPr>
                <w:rFonts w:ascii="Times" w:hAnsi="Times" w:cs="Times New Roman"/>
                <w:sz w:val="28"/>
                <w:szCs w:val="28"/>
              </w:rPr>
              <w:t xml:space="preserve"> make America a </w:t>
            </w:r>
            <w:r w:rsidR="00FF7E35">
              <w:rPr>
                <w:rFonts w:ascii="Times" w:hAnsi="Times" w:cs="Times New Roman"/>
                <w:sz w:val="28"/>
                <w:szCs w:val="28"/>
              </w:rPr>
              <w:t>leader in responsible energy solutions</w:t>
            </w:r>
            <w:r>
              <w:rPr>
                <w:rFonts w:ascii="Times" w:hAnsi="Times" w:cs="Times New Roman"/>
                <w:sz w:val="28"/>
                <w:szCs w:val="28"/>
              </w:rPr>
              <w:t>.</w:t>
            </w:r>
          </w:p>
        </w:tc>
      </w:tr>
    </w:tbl>
    <w:p w14:paraId="452F8A01" w14:textId="77777777" w:rsidR="0088718C" w:rsidRDefault="0088718C" w:rsidP="00F035EF">
      <w:pPr>
        <w:spacing w:after="200" w:line="276" w:lineRule="auto"/>
        <w:rPr>
          <w:b/>
          <w:u w:val="single"/>
        </w:rPr>
      </w:pPr>
    </w:p>
    <w:p w14:paraId="4BCE23B3" w14:textId="77777777" w:rsidR="0088718C" w:rsidRDefault="0088718C" w:rsidP="00F035EF">
      <w:pPr>
        <w:spacing w:after="200" w:line="276" w:lineRule="auto"/>
        <w:rPr>
          <w:b/>
          <w:u w:val="single"/>
        </w:rPr>
      </w:pPr>
    </w:p>
    <w:p w14:paraId="781DDEF9" w14:textId="77777777" w:rsidR="0088718C" w:rsidRDefault="0088718C" w:rsidP="00F035EF">
      <w:pPr>
        <w:spacing w:after="200" w:line="276" w:lineRule="auto"/>
        <w:rPr>
          <w:b/>
          <w:u w:val="single"/>
        </w:rPr>
      </w:pPr>
    </w:p>
    <w:p w14:paraId="2CFFE3A1" w14:textId="77777777" w:rsidR="0088718C" w:rsidRDefault="0088718C" w:rsidP="00F035EF">
      <w:pPr>
        <w:spacing w:after="200" w:line="276" w:lineRule="auto"/>
        <w:rPr>
          <w:b/>
          <w:u w:val="single"/>
        </w:rPr>
      </w:pPr>
    </w:p>
    <w:p w14:paraId="6FCC63FD" w14:textId="77777777" w:rsidR="0088718C" w:rsidRDefault="0088718C" w:rsidP="00F035EF">
      <w:pPr>
        <w:spacing w:after="200" w:line="276" w:lineRule="auto"/>
        <w:rPr>
          <w:b/>
          <w:u w:val="single"/>
        </w:rPr>
      </w:pPr>
    </w:p>
    <w:p w14:paraId="48343430" w14:textId="77777777" w:rsidR="008F62F3" w:rsidRPr="00355AB5" w:rsidRDefault="00355AB5" w:rsidP="00F035EF">
      <w:pPr>
        <w:spacing w:after="200" w:line="276" w:lineRule="auto"/>
        <w:rPr>
          <w:b/>
          <w:u w:val="single"/>
        </w:rPr>
      </w:pPr>
      <w:r>
        <w:rPr>
          <w:b/>
          <w:u w:val="single"/>
        </w:rPr>
        <w:t>Client Proposal</w:t>
      </w:r>
    </w:p>
    <w:p w14:paraId="15C2FCB2" w14:textId="77777777" w:rsidR="00F035EF" w:rsidRPr="008F62F3" w:rsidRDefault="00F035EF" w:rsidP="00F035EF">
      <w:pPr>
        <w:spacing w:after="200" w:line="276" w:lineRule="auto"/>
        <w:rPr>
          <w:rFonts w:ascii="Times New Roman" w:eastAsia="Arial" w:hAnsi="Times New Roman" w:cs="Arial"/>
          <w:szCs w:val="22"/>
        </w:rPr>
      </w:pPr>
      <w:r w:rsidRPr="008F62F3">
        <w:rPr>
          <w:rFonts w:ascii="Times New Roman" w:eastAsia="Arial" w:hAnsi="Times New Roman" w:cs="Arial"/>
          <w:szCs w:val="22"/>
        </w:rPr>
        <w:t xml:space="preserve">We have embraced the mantra of continuous improvement on behalf of our clients, constantly testing ideas, challenging and refining our basic assumptions, and innovate beyond them. That said, we are aware of </w:t>
      </w:r>
      <w:r w:rsidR="002C3E81">
        <w:rPr>
          <w:rFonts w:ascii="Times New Roman" w:eastAsia="Arial" w:hAnsi="Times New Roman" w:cs="Arial"/>
          <w:szCs w:val="22"/>
        </w:rPr>
        <w:t>h</w:t>
      </w:r>
      <w:r w:rsidRPr="008F62F3">
        <w:rPr>
          <w:rFonts w:ascii="Times New Roman" w:eastAsia="Arial" w:hAnsi="Times New Roman" w:cs="Arial"/>
          <w:szCs w:val="22"/>
        </w:rPr>
        <w:t xml:space="preserve">our clients constraints and always work with them to know when to push the envelope and when to embrace </w:t>
      </w:r>
      <w:proofErr w:type="gramStart"/>
      <w:r w:rsidRPr="008F62F3">
        <w:rPr>
          <w:rFonts w:ascii="Times New Roman" w:eastAsia="Arial" w:hAnsi="Times New Roman" w:cs="Arial"/>
          <w:szCs w:val="22"/>
        </w:rPr>
        <w:t>there</w:t>
      </w:r>
      <w:proofErr w:type="gramEnd"/>
      <w:r w:rsidRPr="008F62F3">
        <w:rPr>
          <w:rFonts w:ascii="Times New Roman" w:eastAsia="Arial" w:hAnsi="Times New Roman" w:cs="Arial"/>
          <w:szCs w:val="22"/>
        </w:rPr>
        <w:t xml:space="preserve"> core strengths.</w:t>
      </w:r>
    </w:p>
    <w:p w14:paraId="7464E851" w14:textId="77777777" w:rsidR="00F035EF" w:rsidRPr="008F62F3" w:rsidRDefault="00F035EF" w:rsidP="00F035EF">
      <w:pPr>
        <w:spacing w:after="200" w:line="276" w:lineRule="auto"/>
        <w:rPr>
          <w:rFonts w:ascii="Times New Roman" w:eastAsia="Arial" w:hAnsi="Times New Roman" w:cs="Arial"/>
          <w:szCs w:val="22"/>
        </w:rPr>
      </w:pPr>
      <w:r w:rsidRPr="008F62F3">
        <w:rPr>
          <w:rFonts w:ascii="Times New Roman" w:eastAsia="Arial" w:hAnsi="Times New Roman" w:cs="Arial"/>
          <w:szCs w:val="22"/>
        </w:rPr>
        <w:t>Because we have cli</w:t>
      </w:r>
      <w:r w:rsidR="0009514B" w:rsidRPr="008F62F3">
        <w:rPr>
          <w:rFonts w:ascii="Times New Roman" w:eastAsia="Arial" w:hAnsi="Times New Roman" w:cs="Arial"/>
          <w:szCs w:val="22"/>
        </w:rPr>
        <w:t>ents with enormous e-mail lists</w:t>
      </w:r>
      <w:r w:rsidRPr="008F62F3">
        <w:rPr>
          <w:rFonts w:ascii="Times New Roman" w:eastAsia="Arial" w:hAnsi="Times New Roman" w:cs="Arial"/>
          <w:szCs w:val="22"/>
        </w:rPr>
        <w:t xml:space="preserve"> hundreds of thousands of </w:t>
      </w:r>
      <w:proofErr w:type="spellStart"/>
      <w:r w:rsidRPr="008F62F3">
        <w:rPr>
          <w:rFonts w:ascii="Times New Roman" w:eastAsia="Arial" w:hAnsi="Times New Roman" w:cs="Arial"/>
          <w:szCs w:val="22"/>
        </w:rPr>
        <w:t>facebook</w:t>
      </w:r>
      <w:proofErr w:type="spellEnd"/>
      <w:r w:rsidRPr="008F62F3">
        <w:rPr>
          <w:rFonts w:ascii="Times New Roman" w:eastAsia="Arial" w:hAnsi="Times New Roman" w:cs="Arial"/>
          <w:szCs w:val="22"/>
        </w:rPr>
        <w:t xml:space="preserve"> fans and heavily trafficked websites, we have analyzed hundreds of millions of individual data points a</w:t>
      </w:r>
      <w:r w:rsidR="0009514B" w:rsidRPr="008F62F3">
        <w:rPr>
          <w:rFonts w:ascii="Times New Roman" w:eastAsia="Arial" w:hAnsi="Times New Roman" w:cs="Arial"/>
          <w:szCs w:val="22"/>
        </w:rPr>
        <w:t xml:space="preserve">nd have been able to measure </w:t>
      </w:r>
      <w:r w:rsidRPr="008F62F3">
        <w:rPr>
          <w:rFonts w:ascii="Times New Roman" w:eastAsia="Arial" w:hAnsi="Times New Roman" w:cs="Arial"/>
          <w:szCs w:val="22"/>
        </w:rPr>
        <w:t>empiric</w:t>
      </w:r>
      <w:r w:rsidR="0009514B" w:rsidRPr="008F62F3">
        <w:rPr>
          <w:rFonts w:ascii="Times New Roman" w:eastAsia="Arial" w:hAnsi="Times New Roman" w:cs="Arial"/>
          <w:szCs w:val="22"/>
        </w:rPr>
        <w:t xml:space="preserve">ally, reliably and repeatedly </w:t>
      </w:r>
      <w:r w:rsidRPr="008F62F3">
        <w:rPr>
          <w:rFonts w:ascii="Times New Roman" w:eastAsia="Arial" w:hAnsi="Times New Roman" w:cs="Arial"/>
          <w:szCs w:val="22"/>
        </w:rPr>
        <w:t xml:space="preserve">different strategies and tactics for maximizing revenue. </w:t>
      </w:r>
      <w:r w:rsidR="002C3E81">
        <w:rPr>
          <w:rFonts w:ascii="Times New Roman" w:eastAsia="Arial" w:hAnsi="Times New Roman" w:cs="Arial"/>
          <w:szCs w:val="22"/>
        </w:rPr>
        <w:t xml:space="preserve">  </w:t>
      </w:r>
      <w:r w:rsidRPr="008F62F3">
        <w:rPr>
          <w:rFonts w:ascii="Times New Roman" w:eastAsia="Arial" w:hAnsi="Times New Roman" w:cs="Arial"/>
          <w:szCs w:val="22"/>
        </w:rPr>
        <w:t xml:space="preserve">In this process, we have pioneered creative approaches that dramatically increase response, sometimes by as much as </w:t>
      </w:r>
      <w:proofErr w:type="spellStart"/>
      <w:r w:rsidR="002C3E81">
        <w:rPr>
          <w:rFonts w:ascii="Times New Roman" w:eastAsia="Arial" w:hAnsi="Times New Roman" w:cs="Arial"/>
          <w:szCs w:val="22"/>
        </w:rPr>
        <w:t>as</w:t>
      </w:r>
      <w:proofErr w:type="spellEnd"/>
      <w:r w:rsidR="002C3E81">
        <w:rPr>
          <w:rFonts w:ascii="Times New Roman" w:eastAsia="Arial" w:hAnsi="Times New Roman" w:cs="Arial"/>
          <w:szCs w:val="22"/>
        </w:rPr>
        <w:t xml:space="preserve"> </w:t>
      </w:r>
      <w:r w:rsidRPr="008F62F3">
        <w:rPr>
          <w:rFonts w:ascii="Times New Roman" w:eastAsia="Arial" w:hAnsi="Times New Roman" w:cs="Arial"/>
          <w:szCs w:val="22"/>
        </w:rPr>
        <w:t>300 percent, including.</w:t>
      </w:r>
    </w:p>
    <w:p w14:paraId="5E315958" w14:textId="77777777" w:rsidR="00F035EF" w:rsidRPr="008F62F3" w:rsidRDefault="00F035EF" w:rsidP="00F035EF">
      <w:pPr>
        <w:numPr>
          <w:ilvl w:val="0"/>
          <w:numId w:val="2"/>
        </w:numPr>
        <w:tabs>
          <w:tab w:val="num" w:pos="720"/>
        </w:tabs>
        <w:spacing w:line="276" w:lineRule="auto"/>
        <w:rPr>
          <w:rFonts w:ascii="Times New Roman" w:eastAsia="Arial" w:hAnsi="Times New Roman" w:cs="Arial"/>
          <w:b/>
          <w:bCs/>
          <w:szCs w:val="22"/>
        </w:rPr>
      </w:pPr>
      <w:r w:rsidRPr="008F62F3">
        <w:rPr>
          <w:rFonts w:ascii="Times New Roman" w:eastAsia="Arial" w:hAnsi="Times New Roman" w:cs="Arial"/>
          <w:b/>
          <w:bCs/>
          <w:szCs w:val="22"/>
        </w:rPr>
        <w:t xml:space="preserve">The $5 ask. </w:t>
      </w:r>
      <w:r w:rsidRPr="008F62F3">
        <w:rPr>
          <w:rFonts w:ascii="Times New Roman" w:eastAsia="Arial" w:hAnsi="Times New Roman" w:cs="Arial"/>
          <w:szCs w:val="22"/>
        </w:rPr>
        <w:t xml:space="preserve">We recruit donors at very low $ amounts to </w:t>
      </w:r>
      <w:proofErr w:type="spellStart"/>
      <w:r w:rsidRPr="008F62F3">
        <w:rPr>
          <w:rFonts w:ascii="Times New Roman" w:eastAsia="Arial" w:hAnsi="Times New Roman" w:cs="Arial"/>
          <w:szCs w:val="22"/>
        </w:rPr>
        <w:t>max</w:t>
      </w:r>
      <w:r w:rsidR="002C3E81">
        <w:rPr>
          <w:rFonts w:ascii="Times New Roman" w:eastAsia="Arial" w:hAnsi="Times New Roman" w:cs="Arial"/>
          <w:szCs w:val="22"/>
        </w:rPr>
        <w:t>a</w:t>
      </w:r>
      <w:r w:rsidRPr="008F62F3">
        <w:rPr>
          <w:rFonts w:ascii="Times New Roman" w:eastAsia="Arial" w:hAnsi="Times New Roman" w:cs="Arial"/>
          <w:szCs w:val="22"/>
        </w:rPr>
        <w:t>mize</w:t>
      </w:r>
      <w:proofErr w:type="spellEnd"/>
      <w:r w:rsidRPr="008F62F3">
        <w:rPr>
          <w:rFonts w:ascii="Times New Roman" w:eastAsia="Arial" w:hAnsi="Times New Roman" w:cs="Arial"/>
          <w:szCs w:val="22"/>
        </w:rPr>
        <w:t xml:space="preserve"> participation and capitalize on </w:t>
      </w:r>
      <w:proofErr w:type="spellStart"/>
      <w:r w:rsidRPr="008F62F3">
        <w:rPr>
          <w:rFonts w:ascii="Times New Roman" w:eastAsia="Arial" w:hAnsi="Times New Roman" w:cs="Arial"/>
          <w:szCs w:val="22"/>
        </w:rPr>
        <w:t>resolicitation</w:t>
      </w:r>
      <w:proofErr w:type="spellEnd"/>
      <w:r w:rsidRPr="008F62F3">
        <w:rPr>
          <w:rFonts w:ascii="Times New Roman" w:eastAsia="Arial" w:hAnsi="Times New Roman" w:cs="Arial"/>
          <w:szCs w:val="22"/>
        </w:rPr>
        <w:t>. This strategy has been tested over a large number of c</w:t>
      </w:r>
      <w:r w:rsidR="002C3E81">
        <w:rPr>
          <w:rFonts w:ascii="Times New Roman" w:eastAsia="Arial" w:hAnsi="Times New Roman" w:cs="Arial"/>
          <w:szCs w:val="22"/>
        </w:rPr>
        <w:t>ircumstances by us head to head</w:t>
      </w:r>
      <w:r w:rsidRPr="008F62F3">
        <w:rPr>
          <w:rFonts w:ascii="Times New Roman" w:eastAsia="Arial" w:hAnsi="Times New Roman" w:cs="Arial"/>
          <w:szCs w:val="22"/>
        </w:rPr>
        <w:t xml:space="preserve"> and it always </w:t>
      </w:r>
      <w:r w:rsidR="002C3E81" w:rsidRPr="008F62F3">
        <w:rPr>
          <w:rFonts w:ascii="Times New Roman" w:eastAsia="Arial" w:hAnsi="Times New Roman" w:cs="Arial"/>
          <w:szCs w:val="22"/>
        </w:rPr>
        <w:t xml:space="preserve">nearly </w:t>
      </w:r>
      <w:r w:rsidRPr="008F62F3">
        <w:rPr>
          <w:rFonts w:ascii="Times New Roman" w:eastAsia="Arial" w:hAnsi="Times New Roman" w:cs="Arial"/>
          <w:szCs w:val="22"/>
        </w:rPr>
        <w:t>wins.</w:t>
      </w:r>
    </w:p>
    <w:p w14:paraId="263D70CB" w14:textId="77777777" w:rsidR="00F035EF" w:rsidRPr="008F62F3" w:rsidRDefault="00F035EF" w:rsidP="00F035EF">
      <w:pPr>
        <w:spacing w:line="276" w:lineRule="auto"/>
        <w:ind w:left="720"/>
        <w:rPr>
          <w:rFonts w:ascii="Times New Roman" w:eastAsia="Arial" w:hAnsi="Times New Roman" w:cs="Arial"/>
          <w:b/>
          <w:bCs/>
          <w:szCs w:val="22"/>
        </w:rPr>
      </w:pPr>
      <w:r w:rsidRPr="008F62F3">
        <w:rPr>
          <w:rFonts w:ascii="Times New Roman" w:eastAsia="Arial" w:hAnsi="Times New Roman" w:cs="Arial"/>
          <w:b/>
          <w:bCs/>
          <w:szCs w:val="22"/>
        </w:rPr>
        <w:br/>
        <w:t>Contribution submission button text.</w:t>
      </w:r>
      <w:r w:rsidRPr="008F62F3">
        <w:rPr>
          <w:rFonts w:ascii="Times New Roman" w:eastAsia="Arial" w:hAnsi="Times New Roman" w:cs="Arial"/>
          <w:bCs/>
          <w:szCs w:val="22"/>
        </w:rPr>
        <w:t xml:space="preserve"> </w:t>
      </w:r>
      <w:r w:rsidRPr="008F62F3">
        <w:rPr>
          <w:rFonts w:ascii="Times New Roman" w:eastAsia="Arial" w:hAnsi="Times New Roman" w:cs="Arial"/>
          <w:szCs w:val="22"/>
        </w:rPr>
        <w:t>It seems like a tiny detail, but we have run numerous, rigorously controlled tests across a</w:t>
      </w:r>
      <w:r w:rsidRPr="008F62F3">
        <w:rPr>
          <w:rFonts w:ascii="Times New Roman" w:eastAsia="Arial" w:hAnsi="Times New Roman" w:cs="Arial"/>
          <w:b/>
          <w:bCs/>
          <w:szCs w:val="22"/>
        </w:rPr>
        <w:t xml:space="preserve"> </w:t>
      </w:r>
      <w:r w:rsidRPr="008F62F3">
        <w:rPr>
          <w:rFonts w:ascii="Times New Roman" w:eastAsia="Arial" w:hAnsi="Times New Roman" w:cs="Arial"/>
          <w:szCs w:val="22"/>
        </w:rPr>
        <w:t xml:space="preserve">wide number of Web sites. </w:t>
      </w:r>
      <w:r w:rsidRPr="00355AB5">
        <w:rPr>
          <w:rFonts w:ascii="Cambria" w:eastAsia="Arial" w:hAnsi="Cambria" w:cs="Arial"/>
          <w:szCs w:val="22"/>
        </w:rPr>
        <w:t>We know the few words that appear on the contribution page “submit</w:t>
      </w:r>
      <w:r w:rsidR="002C3E81" w:rsidRPr="00355AB5">
        <w:rPr>
          <w:rFonts w:ascii="Cambria" w:eastAsia="Arial" w:hAnsi="Cambria" w:cs="Arial"/>
          <w:szCs w:val="22"/>
        </w:rPr>
        <w:t xml:space="preserve"> </w:t>
      </w:r>
      <w:r w:rsidRPr="00355AB5">
        <w:rPr>
          <w:rFonts w:ascii="Cambria" w:eastAsia="Arial" w:hAnsi="Cambria" w:cs="Arial"/>
          <w:szCs w:val="22"/>
        </w:rPr>
        <w:t>” button can increase overa</w:t>
      </w:r>
      <w:r w:rsidR="000E3010" w:rsidRPr="00355AB5">
        <w:rPr>
          <w:rFonts w:ascii="Cambria" w:eastAsia="Arial" w:hAnsi="Cambria" w:cs="Arial"/>
          <w:szCs w:val="22"/>
        </w:rPr>
        <w:t>ll conversions by as much as 40%</w:t>
      </w:r>
      <w:r w:rsidR="0009514B" w:rsidRPr="00355AB5">
        <w:rPr>
          <w:rFonts w:ascii="Cambria" w:eastAsia="Arial" w:hAnsi="Cambria" w:cs="Arial"/>
          <w:szCs w:val="22"/>
        </w:rPr>
        <w:t>.</w:t>
      </w:r>
      <w:r w:rsidRPr="00355AB5">
        <w:rPr>
          <w:rFonts w:ascii="Cambria" w:eastAsia="Arial" w:hAnsi="Cambria" w:cs="Arial"/>
          <w:szCs w:val="22"/>
        </w:rPr>
        <w:br/>
      </w:r>
    </w:p>
    <w:p w14:paraId="1E1CDDD6" w14:textId="77777777" w:rsidR="00F035EF" w:rsidRPr="008F62F3" w:rsidRDefault="000E3010" w:rsidP="00F035EF">
      <w:pPr>
        <w:numPr>
          <w:ilvl w:val="0"/>
          <w:numId w:val="2"/>
        </w:numPr>
        <w:tabs>
          <w:tab w:val="num" w:pos="720"/>
        </w:tabs>
        <w:spacing w:line="276" w:lineRule="auto"/>
        <w:rPr>
          <w:rFonts w:ascii="Times New Roman" w:eastAsia="Arial" w:hAnsi="Times New Roman" w:cs="Arial"/>
          <w:b/>
          <w:bCs/>
          <w:szCs w:val="22"/>
        </w:rPr>
      </w:pPr>
      <w:r w:rsidRPr="008F62F3">
        <w:rPr>
          <w:rFonts w:ascii="Times New Roman" w:eastAsia="Arial" w:hAnsi="Times New Roman" w:cs="Arial"/>
          <w:b/>
          <w:bCs/>
          <w:szCs w:val="22"/>
        </w:rPr>
        <w:t>“H</w:t>
      </w:r>
      <w:r w:rsidR="00F035EF" w:rsidRPr="008F62F3">
        <w:rPr>
          <w:rFonts w:ascii="Times New Roman" w:eastAsia="Arial" w:hAnsi="Times New Roman" w:cs="Arial"/>
          <w:b/>
          <w:bCs/>
          <w:szCs w:val="22"/>
        </w:rPr>
        <w:t>tml-lite” messages</w:t>
      </w:r>
      <w:r w:rsidR="00F035EF" w:rsidRPr="008F62F3">
        <w:rPr>
          <w:rFonts w:ascii="Times New Roman" w:eastAsia="Arial" w:hAnsi="Times New Roman" w:cs="Arial"/>
          <w:szCs w:val="22"/>
        </w:rPr>
        <w:t xml:space="preserve"> We always look for ways to make emails feel more authentic. Plain-text messages that look like they could have b</w:t>
      </w:r>
      <w:r w:rsidRPr="008F62F3">
        <w:rPr>
          <w:rFonts w:ascii="Times New Roman" w:eastAsia="Arial" w:hAnsi="Times New Roman" w:cs="Arial"/>
          <w:szCs w:val="22"/>
        </w:rPr>
        <w:t>een tapped out on the signer’s b</w:t>
      </w:r>
      <w:r w:rsidR="00F035EF" w:rsidRPr="008F62F3">
        <w:rPr>
          <w:rFonts w:ascii="Times New Roman" w:eastAsia="Arial" w:hAnsi="Times New Roman" w:cs="Arial"/>
          <w:szCs w:val="22"/>
        </w:rPr>
        <w:t>lackberry can</w:t>
      </w:r>
      <w:r w:rsidRPr="008F62F3">
        <w:rPr>
          <w:rFonts w:ascii="Times New Roman" w:eastAsia="Arial" w:hAnsi="Times New Roman" w:cs="Arial"/>
          <w:szCs w:val="22"/>
        </w:rPr>
        <w:t>—in the right circumstances</w:t>
      </w:r>
      <w:r w:rsidR="0009514B" w:rsidRPr="008F62F3">
        <w:rPr>
          <w:rFonts w:ascii="Times New Roman" w:eastAsia="Arial" w:hAnsi="Times New Roman" w:cs="Arial"/>
          <w:szCs w:val="22"/>
        </w:rPr>
        <w:t xml:space="preserve"> -- </w:t>
      </w:r>
      <w:r w:rsidR="00831AB8">
        <w:rPr>
          <w:rFonts w:ascii="Times New Roman" w:eastAsia="Arial" w:hAnsi="Times New Roman" w:cs="Arial"/>
          <w:szCs w:val="22"/>
        </w:rPr>
        <w:t>increase revenue by fifteen</w:t>
      </w:r>
      <w:r w:rsidR="00F035EF" w:rsidRPr="008F62F3">
        <w:rPr>
          <w:rFonts w:ascii="Times New Roman" w:eastAsia="Arial" w:hAnsi="Times New Roman" w:cs="Arial"/>
          <w:szCs w:val="22"/>
        </w:rPr>
        <w:t xml:space="preserve"> percent</w:t>
      </w:r>
    </w:p>
    <w:p w14:paraId="54771629" w14:textId="77777777" w:rsidR="00F035EF" w:rsidRPr="008F62F3" w:rsidRDefault="00F035EF" w:rsidP="00F035EF">
      <w:pPr>
        <w:tabs>
          <w:tab w:val="num" w:pos="720"/>
        </w:tabs>
        <w:spacing w:line="276" w:lineRule="auto"/>
        <w:ind w:left="720"/>
        <w:rPr>
          <w:rFonts w:ascii="Times New Roman" w:eastAsia="Arial" w:hAnsi="Times New Roman" w:cs="Arial"/>
          <w:b/>
          <w:bCs/>
          <w:szCs w:val="22"/>
        </w:rPr>
      </w:pPr>
    </w:p>
    <w:p w14:paraId="7799FE4E" w14:textId="77777777" w:rsidR="008F62F3" w:rsidRPr="008E4F6E" w:rsidRDefault="00F035EF" w:rsidP="008E4F6E">
      <w:pPr>
        <w:spacing w:after="200" w:line="276" w:lineRule="auto"/>
        <w:rPr>
          <w:rFonts w:ascii="Arial" w:eastAsia="Arial" w:hAnsi="Arial" w:cs="Arial"/>
          <w:sz w:val="26"/>
          <w:szCs w:val="22"/>
        </w:rPr>
      </w:pPr>
      <w:r w:rsidRPr="002C3E81">
        <w:rPr>
          <w:rFonts w:ascii="Arial" w:eastAsia="Arial" w:hAnsi="Arial" w:cs="Arial"/>
          <w:sz w:val="26"/>
          <w:szCs w:val="22"/>
        </w:rPr>
        <w:t xml:space="preserve">We are eager to bring all of this experience to bear for you. </w:t>
      </w:r>
    </w:p>
    <w:sectPr w:rsidR="008F62F3" w:rsidRPr="008E4F6E" w:rsidSect="00AC45C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auto"/>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78E90E0">
      <w:start w:val="1"/>
      <w:numFmt w:val="bullet"/>
      <w:lvlText w:val="●"/>
      <w:lvlJc w:val="left"/>
      <w:pPr>
        <w:tabs>
          <w:tab w:val="num" w:pos="0"/>
        </w:tabs>
        <w:ind w:left="720" w:hanging="360"/>
      </w:pPr>
      <w:rPr>
        <w:rFonts w:ascii="Verdana" w:eastAsia="Verdana" w:hAnsi="Verdana" w:cs="Wingdings"/>
        <w:b w:val="0"/>
        <w:bCs w:val="0"/>
        <w:i w:val="0"/>
        <w:iCs w:val="0"/>
        <w:strike w:val="0"/>
        <w:color w:val="000000"/>
        <w:sz w:val="20"/>
        <w:szCs w:val="20"/>
        <w:u w:val="none"/>
      </w:rPr>
    </w:lvl>
    <w:lvl w:ilvl="1" w:tplc="6C884008">
      <w:start w:val="1"/>
      <w:numFmt w:val="bullet"/>
      <w:lvlText w:val="○"/>
      <w:lvlJc w:val="left"/>
      <w:pPr>
        <w:tabs>
          <w:tab w:val="num" w:pos="0"/>
        </w:tabs>
        <w:ind w:left="1440" w:hanging="360"/>
      </w:pPr>
      <w:rPr>
        <w:rFonts w:ascii="Courier New" w:eastAsia="Courier New" w:hAnsi="Courier New" w:cs="Wingdings"/>
        <w:b w:val="0"/>
        <w:bCs w:val="0"/>
        <w:i w:val="0"/>
        <w:iCs w:val="0"/>
        <w:strike w:val="0"/>
        <w:color w:val="000000"/>
        <w:sz w:val="20"/>
        <w:szCs w:val="20"/>
        <w:u w:val="none"/>
      </w:rPr>
    </w:lvl>
    <w:lvl w:ilvl="2" w:tplc="D02A9BE8">
      <w:start w:val="1"/>
      <w:numFmt w:val="bullet"/>
      <w:lvlText w:val="■"/>
      <w:lvlJc w:val="right"/>
      <w:pPr>
        <w:tabs>
          <w:tab w:val="num" w:pos="0"/>
        </w:tabs>
        <w:ind w:left="2160" w:hanging="180"/>
      </w:pPr>
      <w:rPr>
        <w:rFonts w:ascii="Verdana" w:eastAsia="Verdana" w:hAnsi="Verdana" w:cs="Wingdings"/>
        <w:b w:val="0"/>
        <w:bCs w:val="0"/>
        <w:i w:val="0"/>
        <w:iCs w:val="0"/>
        <w:strike w:val="0"/>
        <w:color w:val="000000"/>
        <w:sz w:val="20"/>
        <w:szCs w:val="20"/>
        <w:u w:val="none"/>
      </w:rPr>
    </w:lvl>
    <w:lvl w:ilvl="3" w:tplc="8756745E">
      <w:start w:val="1"/>
      <w:numFmt w:val="bullet"/>
      <w:lvlText w:val="●"/>
      <w:lvlJc w:val="left"/>
      <w:pPr>
        <w:tabs>
          <w:tab w:val="num" w:pos="0"/>
        </w:tabs>
        <w:ind w:left="2880" w:hanging="360"/>
      </w:pPr>
      <w:rPr>
        <w:rFonts w:ascii="Verdana" w:eastAsia="Verdana" w:hAnsi="Verdana" w:cs="Wingdings"/>
        <w:b w:val="0"/>
        <w:bCs w:val="0"/>
        <w:i w:val="0"/>
        <w:iCs w:val="0"/>
        <w:strike w:val="0"/>
        <w:color w:val="000000"/>
        <w:sz w:val="20"/>
        <w:szCs w:val="20"/>
        <w:u w:val="none"/>
      </w:rPr>
    </w:lvl>
    <w:lvl w:ilvl="4" w:tplc="DD2A23F0">
      <w:start w:val="1"/>
      <w:numFmt w:val="bullet"/>
      <w:lvlText w:val="○"/>
      <w:lvlJc w:val="left"/>
      <w:pPr>
        <w:tabs>
          <w:tab w:val="num" w:pos="0"/>
        </w:tabs>
        <w:ind w:left="3600" w:hanging="360"/>
      </w:pPr>
      <w:rPr>
        <w:rFonts w:ascii="Courier New" w:eastAsia="Courier New" w:hAnsi="Courier New" w:cs="Wingdings"/>
        <w:b w:val="0"/>
        <w:bCs w:val="0"/>
        <w:i w:val="0"/>
        <w:iCs w:val="0"/>
        <w:strike w:val="0"/>
        <w:color w:val="000000"/>
        <w:sz w:val="20"/>
        <w:szCs w:val="20"/>
        <w:u w:val="none"/>
      </w:rPr>
    </w:lvl>
    <w:lvl w:ilvl="5" w:tplc="30C68BFE">
      <w:start w:val="1"/>
      <w:numFmt w:val="bullet"/>
      <w:lvlText w:val="■"/>
      <w:lvlJc w:val="right"/>
      <w:pPr>
        <w:tabs>
          <w:tab w:val="num" w:pos="0"/>
        </w:tabs>
        <w:ind w:left="4320" w:hanging="180"/>
      </w:pPr>
      <w:rPr>
        <w:rFonts w:ascii="Verdana" w:eastAsia="Verdana" w:hAnsi="Verdana" w:cs="Wingdings"/>
        <w:b w:val="0"/>
        <w:bCs w:val="0"/>
        <w:i w:val="0"/>
        <w:iCs w:val="0"/>
        <w:strike w:val="0"/>
        <w:color w:val="000000"/>
        <w:sz w:val="20"/>
        <w:szCs w:val="20"/>
        <w:u w:val="none"/>
      </w:rPr>
    </w:lvl>
    <w:lvl w:ilvl="6" w:tplc="03E25ECA">
      <w:start w:val="1"/>
      <w:numFmt w:val="bullet"/>
      <w:lvlText w:val="●"/>
      <w:lvlJc w:val="left"/>
      <w:pPr>
        <w:tabs>
          <w:tab w:val="num" w:pos="0"/>
        </w:tabs>
        <w:ind w:left="5040" w:hanging="360"/>
      </w:pPr>
      <w:rPr>
        <w:rFonts w:ascii="Verdana" w:eastAsia="Verdana" w:hAnsi="Verdana" w:cs="Wingdings"/>
        <w:b w:val="0"/>
        <w:bCs w:val="0"/>
        <w:i w:val="0"/>
        <w:iCs w:val="0"/>
        <w:strike w:val="0"/>
        <w:color w:val="000000"/>
        <w:sz w:val="20"/>
        <w:szCs w:val="20"/>
        <w:u w:val="none"/>
      </w:rPr>
    </w:lvl>
    <w:lvl w:ilvl="7" w:tplc="C8E6BD88">
      <w:start w:val="1"/>
      <w:numFmt w:val="bullet"/>
      <w:lvlText w:val="○"/>
      <w:lvlJc w:val="left"/>
      <w:pPr>
        <w:tabs>
          <w:tab w:val="num" w:pos="0"/>
        </w:tabs>
        <w:ind w:left="5760" w:hanging="360"/>
      </w:pPr>
      <w:rPr>
        <w:rFonts w:ascii="Courier New" w:eastAsia="Courier New" w:hAnsi="Courier New" w:cs="Wingdings"/>
        <w:b w:val="0"/>
        <w:bCs w:val="0"/>
        <w:i w:val="0"/>
        <w:iCs w:val="0"/>
        <w:strike w:val="0"/>
        <w:color w:val="000000"/>
        <w:sz w:val="20"/>
        <w:szCs w:val="20"/>
        <w:u w:val="none"/>
      </w:rPr>
    </w:lvl>
    <w:lvl w:ilvl="8" w:tplc="9E106F32">
      <w:start w:val="1"/>
      <w:numFmt w:val="bullet"/>
      <w:lvlText w:val="■"/>
      <w:lvlJc w:val="right"/>
      <w:pPr>
        <w:tabs>
          <w:tab w:val="num" w:pos="0"/>
        </w:tabs>
        <w:ind w:left="6480" w:hanging="180"/>
      </w:pPr>
      <w:rPr>
        <w:rFonts w:ascii="Verdana" w:eastAsia="Verdana" w:hAnsi="Verdana" w:cs="Wingdings"/>
        <w:b w:val="0"/>
        <w:bCs w:val="0"/>
        <w:i w:val="0"/>
        <w:iCs w:val="0"/>
        <w:strike w:val="0"/>
        <w:color w:val="000000"/>
        <w:sz w:val="20"/>
        <w:szCs w:val="20"/>
        <w:u w:val="none"/>
      </w:rPr>
    </w:lvl>
  </w:abstractNum>
  <w:abstractNum w:abstractNumId="1">
    <w:nsid w:val="0FF6787A"/>
    <w:multiLevelType w:val="hybridMultilevel"/>
    <w:tmpl w:val="5FD4B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9C20D8"/>
    <w:multiLevelType w:val="hybridMultilevel"/>
    <w:tmpl w:val="5EE63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F729E1"/>
    <w:multiLevelType w:val="hybridMultilevel"/>
    <w:tmpl w:val="D3AE7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E23C11"/>
    <w:multiLevelType w:val="hybridMultilevel"/>
    <w:tmpl w:val="28548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C15DD9"/>
    <w:multiLevelType w:val="hybridMultilevel"/>
    <w:tmpl w:val="4D922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5C3"/>
    <w:rsid w:val="000012ED"/>
    <w:rsid w:val="00001B10"/>
    <w:rsid w:val="00086E0E"/>
    <w:rsid w:val="0009514B"/>
    <w:rsid w:val="000E3010"/>
    <w:rsid w:val="0016277D"/>
    <w:rsid w:val="00221935"/>
    <w:rsid w:val="002474C7"/>
    <w:rsid w:val="002C3E81"/>
    <w:rsid w:val="003417C9"/>
    <w:rsid w:val="00355AB5"/>
    <w:rsid w:val="00394245"/>
    <w:rsid w:val="00463399"/>
    <w:rsid w:val="004F0EFE"/>
    <w:rsid w:val="00504D94"/>
    <w:rsid w:val="00595471"/>
    <w:rsid w:val="00641735"/>
    <w:rsid w:val="006F1EA2"/>
    <w:rsid w:val="007A0713"/>
    <w:rsid w:val="007C4F27"/>
    <w:rsid w:val="007F04D8"/>
    <w:rsid w:val="00831AB8"/>
    <w:rsid w:val="008412EC"/>
    <w:rsid w:val="0088718C"/>
    <w:rsid w:val="008913BA"/>
    <w:rsid w:val="008E4F6E"/>
    <w:rsid w:val="008F5D3A"/>
    <w:rsid w:val="008F62F3"/>
    <w:rsid w:val="00944CFC"/>
    <w:rsid w:val="0094615A"/>
    <w:rsid w:val="00952D18"/>
    <w:rsid w:val="0097482D"/>
    <w:rsid w:val="009D1F5F"/>
    <w:rsid w:val="00A66C28"/>
    <w:rsid w:val="00AC45C3"/>
    <w:rsid w:val="00AC5669"/>
    <w:rsid w:val="00B22211"/>
    <w:rsid w:val="00B34225"/>
    <w:rsid w:val="00C07EC1"/>
    <w:rsid w:val="00C144A0"/>
    <w:rsid w:val="00C261CE"/>
    <w:rsid w:val="00C454DC"/>
    <w:rsid w:val="00C72350"/>
    <w:rsid w:val="00CB181C"/>
    <w:rsid w:val="00D07BE9"/>
    <w:rsid w:val="00DA48B2"/>
    <w:rsid w:val="00E1108E"/>
    <w:rsid w:val="00E60B7A"/>
    <w:rsid w:val="00EB207B"/>
    <w:rsid w:val="00F035EF"/>
    <w:rsid w:val="00F64393"/>
    <w:rsid w:val="00FE404D"/>
    <w:rsid w:val="00FF7E3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5D7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Revision" w:semiHidden="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5C3"/>
    <w:pPr>
      <w:ind w:left="720"/>
      <w:contextualSpacing/>
    </w:pPr>
  </w:style>
  <w:style w:type="character" w:customStyle="1" w:styleId="apple-style-span">
    <w:name w:val="apple-style-span"/>
    <w:basedOn w:val="DefaultParagraphFont"/>
    <w:rsid w:val="007C4F27"/>
  </w:style>
  <w:style w:type="paragraph" w:styleId="BalloonText">
    <w:name w:val="Balloon Text"/>
    <w:basedOn w:val="Normal"/>
    <w:link w:val="BalloonTextChar"/>
    <w:rsid w:val="00001B10"/>
    <w:rPr>
      <w:rFonts w:ascii="Lucida Grande" w:hAnsi="Lucida Grande" w:cs="Lucida Grande"/>
      <w:sz w:val="18"/>
      <w:szCs w:val="18"/>
    </w:rPr>
  </w:style>
  <w:style w:type="character" w:customStyle="1" w:styleId="BalloonTextChar">
    <w:name w:val="Balloon Text Char"/>
    <w:basedOn w:val="DefaultParagraphFont"/>
    <w:link w:val="BalloonText"/>
    <w:rsid w:val="00001B10"/>
    <w:rPr>
      <w:rFonts w:ascii="Lucida Grande" w:hAnsi="Lucida Grande" w:cs="Lucida Grande"/>
      <w:sz w:val="18"/>
      <w:szCs w:val="18"/>
    </w:rPr>
  </w:style>
  <w:style w:type="character" w:styleId="Hyperlink">
    <w:name w:val="Hyperlink"/>
    <w:basedOn w:val="DefaultParagraphFont"/>
    <w:rsid w:val="0088718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Revision" w:semiHidden="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5C3"/>
    <w:pPr>
      <w:ind w:left="720"/>
      <w:contextualSpacing/>
    </w:pPr>
  </w:style>
  <w:style w:type="character" w:customStyle="1" w:styleId="apple-style-span">
    <w:name w:val="apple-style-span"/>
    <w:basedOn w:val="DefaultParagraphFont"/>
    <w:rsid w:val="007C4F27"/>
  </w:style>
  <w:style w:type="paragraph" w:styleId="BalloonText">
    <w:name w:val="Balloon Text"/>
    <w:basedOn w:val="Normal"/>
    <w:link w:val="BalloonTextChar"/>
    <w:rsid w:val="00001B10"/>
    <w:rPr>
      <w:rFonts w:ascii="Lucida Grande" w:hAnsi="Lucida Grande" w:cs="Lucida Grande"/>
      <w:sz w:val="18"/>
      <w:szCs w:val="18"/>
    </w:rPr>
  </w:style>
  <w:style w:type="character" w:customStyle="1" w:styleId="BalloonTextChar">
    <w:name w:val="Balloon Text Char"/>
    <w:basedOn w:val="DefaultParagraphFont"/>
    <w:link w:val="BalloonText"/>
    <w:rsid w:val="00001B10"/>
    <w:rPr>
      <w:rFonts w:ascii="Lucida Grande" w:hAnsi="Lucida Grande" w:cs="Lucida Grande"/>
      <w:sz w:val="18"/>
      <w:szCs w:val="18"/>
    </w:rPr>
  </w:style>
  <w:style w:type="character" w:styleId="Hyperlink">
    <w:name w:val="Hyperlink"/>
    <w:basedOn w:val="DefaultParagraphFont"/>
    <w:rsid w:val="008871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1626">
      <w:bodyDiv w:val="1"/>
      <w:marLeft w:val="0"/>
      <w:marRight w:val="0"/>
      <w:marTop w:val="0"/>
      <w:marBottom w:val="0"/>
      <w:divBdr>
        <w:top w:val="none" w:sz="0" w:space="0" w:color="auto"/>
        <w:left w:val="none" w:sz="0" w:space="0" w:color="auto"/>
        <w:bottom w:val="none" w:sz="0" w:space="0" w:color="auto"/>
        <w:right w:val="none" w:sz="0" w:space="0" w:color="auto"/>
      </w:divBdr>
    </w:div>
    <w:div w:id="320810835">
      <w:bodyDiv w:val="1"/>
      <w:marLeft w:val="0"/>
      <w:marRight w:val="0"/>
      <w:marTop w:val="0"/>
      <w:marBottom w:val="0"/>
      <w:divBdr>
        <w:top w:val="none" w:sz="0" w:space="0" w:color="auto"/>
        <w:left w:val="none" w:sz="0" w:space="0" w:color="auto"/>
        <w:bottom w:val="none" w:sz="0" w:space="0" w:color="auto"/>
        <w:right w:val="none" w:sz="0" w:space="0" w:color="auto"/>
      </w:divBdr>
    </w:div>
    <w:div w:id="1324506900">
      <w:bodyDiv w:val="1"/>
      <w:marLeft w:val="0"/>
      <w:marRight w:val="0"/>
      <w:marTop w:val="0"/>
      <w:marBottom w:val="0"/>
      <w:divBdr>
        <w:top w:val="none" w:sz="0" w:space="0" w:color="auto"/>
        <w:left w:val="none" w:sz="0" w:space="0" w:color="auto"/>
        <w:bottom w:val="none" w:sz="0" w:space="0" w:color="auto"/>
        <w:right w:val="none" w:sz="0" w:space="0" w:color="auto"/>
      </w:divBdr>
    </w:div>
    <w:div w:id="20267087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475</Words>
  <Characters>2708</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Anne Lewis Strategies, LLC</Company>
  <LinksUpToDate>false</LinksUpToDate>
  <CharactersWithSpaces>3177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Stein</dc:creator>
  <cp:keywords/>
  <cp:lastModifiedBy>Jose Torres-Don</cp:lastModifiedBy>
  <cp:revision>3</cp:revision>
  <dcterms:created xsi:type="dcterms:W3CDTF">2017-09-20T15:09:00Z</dcterms:created>
  <dcterms:modified xsi:type="dcterms:W3CDTF">2017-10-12T15:29:00Z</dcterms:modified>
</cp:coreProperties>
</file>